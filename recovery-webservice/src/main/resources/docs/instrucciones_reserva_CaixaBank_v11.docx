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DF76" w14:textId="77777777" w:rsidR="00562687" w:rsidRDefault="00BE5303">
      <w:pPr>
        <w:spacing w:after="280" w:line="240" w:lineRule="auto"/>
        <w:jc w:val="both"/>
        <w:rPr>
          <w:rFonts w:ascii="Trebuchet MS" w:eastAsia="Trebuchet MS" w:hAnsi="Trebuchet MS" w:cs="Trebuchet MS"/>
          <w:color w:val="00000A"/>
          <w:sz w:val="24"/>
          <w:szCs w:val="24"/>
          <w:lang w:eastAsia="es-ES"/>
        </w:rPr>
      </w:pPr>
      <w:r>
        <w:rPr>
          <w:rFonts w:ascii="Trebuchet MS" w:eastAsia="Trebuchet MS" w:hAnsi="Trebuchet MS" w:cs="Trebuchet MS"/>
          <w:color w:val="00000A"/>
          <w:sz w:val="24"/>
          <w:szCs w:val="24"/>
          <w:lang w:eastAsia="es-ES"/>
        </w:rPr>
        <w:t xml:space="preserve">Nos complace informarles que la propuesta que se detalla a continuación ha sido </w:t>
      </w:r>
      <w:r>
        <w:rPr>
          <w:rFonts w:ascii="Trebuchet MS" w:eastAsia="Trebuchet MS" w:hAnsi="Trebuchet MS" w:cs="Trebuchet MS"/>
          <w:b/>
          <w:color w:val="00000A"/>
          <w:sz w:val="24"/>
          <w:szCs w:val="24"/>
          <w:lang w:eastAsia="es-ES"/>
        </w:rPr>
        <w:t xml:space="preserve">PROVISIONALMENTE ACEPTADA </w:t>
      </w:r>
      <w:r>
        <w:rPr>
          <w:rFonts w:ascii="Trebuchet MS" w:eastAsia="Trebuchet MS" w:hAnsi="Trebuchet MS" w:cs="Trebuchet MS"/>
          <w:color w:val="00000A"/>
          <w:sz w:val="24"/>
          <w:szCs w:val="24"/>
          <w:lang w:eastAsia="es-ES"/>
        </w:rPr>
        <w:t>hasta la formalización de la reserva.</w:t>
      </w:r>
    </w:p>
    <w:p w14:paraId="09F76DAA" w14:textId="77777777" w:rsidR="00562687" w:rsidRDefault="00BE5303">
      <w:pPr>
        <w:spacing w:after="280" w:line="240" w:lineRule="auto"/>
        <w:jc w:val="both"/>
        <w:rPr>
          <w:rFonts w:ascii="Trebuchet MS" w:eastAsia="Trebuchet MS" w:hAnsi="Trebuchet MS" w:cs="Trebuchet MS"/>
          <w:color w:val="00000A"/>
          <w:sz w:val="24"/>
          <w:szCs w:val="24"/>
          <w:lang w:eastAsia="es-ES"/>
        </w:rPr>
      </w:pPr>
      <w:r>
        <w:rPr>
          <w:rFonts w:ascii="Trebuchet MS" w:eastAsia="Trebuchet MS" w:hAnsi="Trebuchet MS" w:cs="Trebuchet MS"/>
          <w:color w:val="00000A"/>
          <w:sz w:val="24"/>
          <w:szCs w:val="24"/>
          <w:lang w:eastAsia="es-ES"/>
        </w:rPr>
        <w:t xml:space="preserve">Rogamos se ponga en contacto </w:t>
      </w:r>
      <w:r>
        <w:rPr>
          <w:rFonts w:ascii="Trebuchet MS" w:eastAsia="Trebuchet MS" w:hAnsi="Trebuchet MS" w:cs="Trebuchet MS"/>
          <w:b/>
          <w:color w:val="00000A"/>
          <w:sz w:val="24"/>
          <w:szCs w:val="24"/>
          <w:lang w:eastAsia="es-ES"/>
        </w:rPr>
        <w:t>con el cliente/interesado</w:t>
      </w:r>
      <w:r>
        <w:rPr>
          <w:rFonts w:ascii="Trebuchet MS" w:eastAsia="Trebuchet MS" w:hAnsi="Trebuchet MS" w:cs="Trebuchet MS"/>
          <w:color w:val="00000A"/>
          <w:sz w:val="24"/>
          <w:szCs w:val="24"/>
          <w:lang w:eastAsia="es-ES"/>
        </w:rPr>
        <w:t>, al objeto de establecer una fecha para la formalización del documento de Arras/Reserva, el cual deberá suscribirse necesariamente en el plazo máximo de 7 días naturales a contar desde el día de hoy, informando expresamente que hasta dicho momento no se p</w:t>
      </w:r>
      <w:r>
        <w:rPr>
          <w:rFonts w:ascii="Trebuchet MS" w:eastAsia="Trebuchet MS" w:hAnsi="Trebuchet MS" w:cs="Trebuchet MS"/>
          <w:color w:val="00000A"/>
          <w:sz w:val="24"/>
          <w:szCs w:val="24"/>
          <w:lang w:eastAsia="es-ES"/>
        </w:rPr>
        <w:t xml:space="preserve">roducirá la ACEPTACIÓN DEFINITIVA de la presente oferta, por lo que esta podrá ser unilateralmente revocada por cualquiera de las partes. </w:t>
      </w:r>
    </w:p>
    <w:p w14:paraId="7436C448" w14:textId="77777777" w:rsidR="00562687" w:rsidRDefault="00562687">
      <w:pPr>
        <w:spacing w:after="280" w:line="240" w:lineRule="auto"/>
        <w:jc w:val="both"/>
        <w:rPr>
          <w:rFonts w:ascii="Trebuchet MS" w:eastAsia="Trebuchet MS" w:hAnsi="Trebuchet MS" w:cs="Trebuchet MS"/>
          <w:color w:val="00000A"/>
          <w:sz w:val="24"/>
          <w:szCs w:val="24"/>
          <w:lang w:eastAsia="es-ES"/>
        </w:rPr>
      </w:pPr>
    </w:p>
    <w:p w14:paraId="741500D4" w14:textId="77777777" w:rsidR="00562687" w:rsidRDefault="00BE5303">
      <w:pPr>
        <w:spacing w:after="280" w:line="240" w:lineRule="auto"/>
        <w:rPr>
          <w:rFonts w:ascii="Trebuchet MS" w:eastAsia="Trebuchet MS" w:hAnsi="Trebuchet MS" w:cs="Trebuchet MS"/>
          <w:b/>
          <w:color w:val="00000A"/>
          <w:sz w:val="24"/>
          <w:szCs w:val="24"/>
          <w:u w:val="single"/>
          <w:lang w:eastAsia="es-ES"/>
        </w:rPr>
      </w:pPr>
      <w:r>
        <w:rPr>
          <w:rFonts w:ascii="Trebuchet MS" w:eastAsia="Trebuchet MS" w:hAnsi="Trebuchet MS" w:cs="Trebuchet MS"/>
          <w:b/>
          <w:color w:val="00000A"/>
          <w:sz w:val="24"/>
          <w:szCs w:val="24"/>
          <w:u w:val="single"/>
          <w:lang w:eastAsia="es-ES"/>
        </w:rPr>
        <w:t>FORMALIZACIÓN DE LAS ARRAS/RESERVA (en caso de propuesta aprobada con arras/reserva)</w:t>
      </w:r>
    </w:p>
    <w:p w14:paraId="64CDBCD3" w14:textId="77777777" w:rsidR="00562687" w:rsidRDefault="00BE5303">
      <w:pPr>
        <w:spacing w:after="280" w:line="240" w:lineRule="auto"/>
        <w:jc w:val="both"/>
        <w:rPr>
          <w:rFonts w:ascii="Trebuchet MS" w:eastAsia="Trebuchet MS" w:hAnsi="Trebuchet MS" w:cs="Trebuchet MS"/>
          <w:color w:val="00000A"/>
          <w:sz w:val="24"/>
          <w:szCs w:val="24"/>
          <w:lang w:eastAsia="es-ES"/>
        </w:rPr>
      </w:pPr>
      <w:r>
        <w:rPr>
          <w:rFonts w:ascii="Trebuchet MS" w:eastAsia="Trebuchet MS" w:hAnsi="Trebuchet MS" w:cs="Trebuchet MS"/>
          <w:color w:val="00000A"/>
          <w:sz w:val="24"/>
          <w:szCs w:val="24"/>
          <w:lang w:eastAsia="es-ES"/>
        </w:rPr>
        <w:t xml:space="preserve">Se adjunta enlace al documento </w:t>
      </w:r>
      <w:r>
        <w:rPr>
          <w:rFonts w:ascii="Trebuchet MS" w:eastAsia="Trebuchet MS" w:hAnsi="Trebuchet MS" w:cs="Trebuchet MS"/>
          <w:color w:val="00000A"/>
          <w:sz w:val="24"/>
          <w:szCs w:val="24"/>
          <w:lang w:eastAsia="es-ES"/>
        </w:rPr>
        <w:t xml:space="preserve">de Arras/Reserva que deberá firmarse en el plazo máximo de 7 días </w:t>
      </w:r>
      <w:r>
        <w:rPr>
          <w:rFonts w:ascii="Arial" w:eastAsia="Arial" w:hAnsi="Arial" w:cs="Arial"/>
          <w:color w:val="333333"/>
          <w:sz w:val="21"/>
          <w:szCs w:val="21"/>
          <w:highlight w:val="white"/>
          <w:lang w:eastAsia="es-ES"/>
        </w:rPr>
        <w:t>naturales</w:t>
      </w:r>
      <w:r>
        <w:rPr>
          <w:rFonts w:ascii="Trebuchet MS" w:eastAsia="Trebuchet MS" w:hAnsi="Trebuchet MS" w:cs="Trebuchet MS"/>
          <w:color w:val="00000A"/>
          <w:sz w:val="24"/>
          <w:szCs w:val="24"/>
          <w:lang w:eastAsia="es-ES"/>
        </w:rPr>
        <w:t xml:space="preserve"> a contar desde el día de hoy, plazo durante el cual se realizará el cobro y contabilización del importe de las arras/reserva.</w:t>
      </w:r>
    </w:p>
    <w:p w14:paraId="43D1D593" w14:textId="77777777" w:rsidR="00562687" w:rsidRDefault="00BE5303">
      <w:pPr>
        <w:spacing w:after="280" w:line="240" w:lineRule="auto"/>
        <w:jc w:val="both"/>
        <w:rPr>
          <w:rFonts w:ascii="Trebuchet MS" w:eastAsia="Trebuchet MS" w:hAnsi="Trebuchet MS" w:cs="Trebuchet MS"/>
          <w:color w:val="00000A"/>
          <w:sz w:val="24"/>
          <w:szCs w:val="24"/>
          <w:lang w:eastAsia="es-ES"/>
        </w:rPr>
      </w:pPr>
      <w:bookmarkStart w:id="0" w:name="_gjdgxs"/>
      <w:bookmarkEnd w:id="0"/>
      <w:r>
        <w:rPr>
          <w:rFonts w:ascii="Trebuchet MS" w:eastAsia="Trebuchet MS" w:hAnsi="Trebuchet MS" w:cs="Trebuchet MS"/>
          <w:color w:val="00000A"/>
          <w:sz w:val="24"/>
          <w:szCs w:val="24"/>
          <w:lang w:eastAsia="es-ES"/>
        </w:rPr>
        <w:t>En caso de no recibir el enlace para la descarga del d</w:t>
      </w:r>
      <w:r>
        <w:rPr>
          <w:rFonts w:ascii="Trebuchet MS" w:eastAsia="Trebuchet MS" w:hAnsi="Trebuchet MS" w:cs="Trebuchet MS"/>
          <w:color w:val="00000A"/>
          <w:sz w:val="24"/>
          <w:szCs w:val="24"/>
          <w:lang w:eastAsia="es-ES"/>
        </w:rPr>
        <w:t>ocumento rogamos contacte con el Gestor Comercial del activo, con el suficiente tiempo de antelación, al objeto de que el Gestor Comercial le facilite el documento de reserva a la Oficina.</w:t>
      </w:r>
    </w:p>
    <w:p w14:paraId="63FB49F5" w14:textId="77777777" w:rsidR="00562687" w:rsidRDefault="00BE5303">
      <w:pPr>
        <w:spacing w:after="280" w:line="240" w:lineRule="auto"/>
        <w:jc w:val="both"/>
        <w:rPr>
          <w:rFonts w:ascii="Trebuchet MS" w:eastAsia="Trebuchet MS" w:hAnsi="Trebuchet MS" w:cs="Trebuchet MS"/>
          <w:color w:val="00000A"/>
          <w:sz w:val="24"/>
          <w:szCs w:val="24"/>
          <w:lang w:eastAsia="es-ES"/>
        </w:rPr>
      </w:pPr>
      <w:r>
        <w:rPr>
          <w:rFonts w:ascii="Trebuchet MS" w:eastAsia="Trebuchet MS" w:hAnsi="Trebuchet MS" w:cs="Trebuchet MS"/>
          <w:color w:val="00000A"/>
          <w:sz w:val="24"/>
          <w:szCs w:val="24"/>
          <w:lang w:eastAsia="es-ES"/>
        </w:rPr>
        <w:t>La/s Arras/Reserva deberá/n formalizarse en la oficina de Grupo Cai</w:t>
      </w:r>
      <w:r>
        <w:rPr>
          <w:rFonts w:ascii="Trebuchet MS" w:eastAsia="Trebuchet MS" w:hAnsi="Trebuchet MS" w:cs="Trebuchet MS"/>
          <w:color w:val="00000A"/>
          <w:sz w:val="24"/>
          <w:szCs w:val="24"/>
          <w:lang w:eastAsia="es-ES"/>
        </w:rPr>
        <w:t xml:space="preserve">xaBank receptora de la presente comunicación, en el plazo máximo de 7 días </w:t>
      </w:r>
      <w:r>
        <w:rPr>
          <w:rFonts w:ascii="Arial" w:eastAsia="Arial" w:hAnsi="Arial" w:cs="Arial"/>
          <w:color w:val="333333"/>
          <w:sz w:val="21"/>
          <w:szCs w:val="21"/>
          <w:highlight w:val="white"/>
          <w:lang w:eastAsia="es-ES"/>
        </w:rPr>
        <w:t>naturales</w:t>
      </w:r>
      <w:r>
        <w:rPr>
          <w:rFonts w:ascii="Trebuchet MS" w:eastAsia="Trebuchet MS" w:hAnsi="Trebuchet MS" w:cs="Trebuchet MS"/>
          <w:color w:val="00000A"/>
          <w:sz w:val="24"/>
          <w:szCs w:val="24"/>
          <w:lang w:eastAsia="es-ES"/>
        </w:rPr>
        <w:t xml:space="preserve"> a contar desde la fecha de recepción del documento de Arras/Reserva.</w:t>
      </w:r>
    </w:p>
    <w:p w14:paraId="3A5128E0" w14:textId="77777777" w:rsidR="00562687" w:rsidRDefault="00BE5303">
      <w:pPr>
        <w:spacing w:after="280" w:line="240" w:lineRule="auto"/>
        <w:jc w:val="both"/>
        <w:rPr>
          <w:rFonts w:ascii="Trebuchet MS" w:eastAsia="Trebuchet MS" w:hAnsi="Trebuchet MS" w:cs="Trebuchet MS"/>
          <w:color w:val="00000A"/>
          <w:sz w:val="24"/>
          <w:szCs w:val="24"/>
          <w:lang w:eastAsia="es-ES"/>
        </w:rPr>
      </w:pPr>
      <w:r>
        <w:rPr>
          <w:rFonts w:ascii="Trebuchet MS" w:eastAsia="Trebuchet MS" w:hAnsi="Trebuchet MS" w:cs="Trebuchet MS"/>
          <w:color w:val="00000A"/>
          <w:sz w:val="24"/>
          <w:szCs w:val="24"/>
          <w:lang w:eastAsia="es-ES"/>
        </w:rPr>
        <w:t>En el documento de Arras/Reserva deberán constar los datos identificativos del cliente que consten pen</w:t>
      </w:r>
      <w:r>
        <w:rPr>
          <w:rFonts w:ascii="Trebuchet MS" w:eastAsia="Trebuchet MS" w:hAnsi="Trebuchet MS" w:cs="Trebuchet MS"/>
          <w:color w:val="00000A"/>
          <w:sz w:val="24"/>
          <w:szCs w:val="24"/>
          <w:lang w:eastAsia="es-ES"/>
        </w:rPr>
        <w:t>dientes de completar, así como la cuenta corriente del cliente y la fecha de la firma del Documento de Arras/Reserva, sin posibilidad de modificarse ningún otro dato. Es imprescindible que el documento de Arras/Reserva sea firmado por duplicado por todos y</w:t>
      </w:r>
      <w:r>
        <w:rPr>
          <w:rFonts w:ascii="Trebuchet MS" w:eastAsia="Trebuchet MS" w:hAnsi="Trebuchet MS" w:cs="Trebuchet MS"/>
          <w:color w:val="00000A"/>
          <w:sz w:val="24"/>
          <w:szCs w:val="24"/>
          <w:lang w:eastAsia="es-ES"/>
        </w:rPr>
        <w:t xml:space="preserve"> cada uno de los compradores que deberán coincidir con los titulares de la propuesta aprobada, así como por parte el representante de la Propiedad.  </w:t>
      </w:r>
    </w:p>
    <w:p w14:paraId="5699F04A" w14:textId="77777777" w:rsidR="00562687" w:rsidRDefault="00BE5303">
      <w:pPr>
        <w:spacing w:after="0" w:line="240" w:lineRule="auto"/>
        <w:rPr>
          <w:rFonts w:ascii="Trebuchet MS" w:eastAsia="Times New Roman" w:hAnsi="Trebuchet MS" w:cs="Segoe UI"/>
          <w:sz w:val="24"/>
          <w:szCs w:val="24"/>
          <w:lang w:eastAsia="es-ES"/>
        </w:rPr>
      </w:pPr>
      <w:r>
        <w:rPr>
          <w:rFonts w:ascii="Trebuchet MS" w:eastAsia="Times New Roman" w:hAnsi="Trebuchet MS" w:cs="Segoe UI"/>
          <w:sz w:val="24"/>
          <w:szCs w:val="24"/>
          <w:lang w:eastAsia="es-ES"/>
        </w:rPr>
        <w:t xml:space="preserve">Necesariamente debe hacerse constar en el espacio habilitado para ello en el contrato, un </w:t>
      </w:r>
      <w:proofErr w:type="spellStart"/>
      <w:r>
        <w:rPr>
          <w:rFonts w:ascii="Trebuchet MS" w:eastAsia="Times New Roman" w:hAnsi="Trebuchet MS" w:cs="Segoe UI"/>
          <w:sz w:val="24"/>
          <w:szCs w:val="24"/>
          <w:lang w:eastAsia="es-ES"/>
        </w:rPr>
        <w:t>nº</w:t>
      </w:r>
      <w:proofErr w:type="spellEnd"/>
      <w:r>
        <w:rPr>
          <w:rFonts w:ascii="Trebuchet MS" w:eastAsia="Times New Roman" w:hAnsi="Trebuchet MS" w:cs="Segoe UI"/>
          <w:sz w:val="24"/>
          <w:szCs w:val="24"/>
          <w:lang w:eastAsia="es-ES"/>
        </w:rPr>
        <w:t xml:space="preserve"> de cuenta de </w:t>
      </w:r>
      <w:r>
        <w:rPr>
          <w:rFonts w:ascii="Trebuchet MS" w:eastAsia="Times New Roman" w:hAnsi="Trebuchet MS" w:cs="Segoe UI"/>
          <w:sz w:val="24"/>
          <w:szCs w:val="24"/>
          <w:lang w:eastAsia="es-ES"/>
        </w:rPr>
        <w:t>titularidad del cliente (de Grupo CaixaBank o de cualquier Entidad Financiera que opere en España) para que en caso de que se proceda a la resolución del Contrato de Arras/Reserva y como consecuencia de dicha resolución resulte la devolución del importe de</w:t>
      </w:r>
      <w:r>
        <w:rPr>
          <w:rFonts w:ascii="Trebuchet MS" w:eastAsia="Times New Roman" w:hAnsi="Trebuchet MS" w:cs="Segoe UI"/>
          <w:sz w:val="24"/>
          <w:szCs w:val="24"/>
          <w:lang w:eastAsia="es-ES"/>
        </w:rPr>
        <w:t xml:space="preserve"> la reserva/arras, este pueda ser ingresado en la cuenta titularidad del cliente</w:t>
      </w:r>
    </w:p>
    <w:p w14:paraId="6AA43BB2" w14:textId="77777777" w:rsidR="00562687" w:rsidRDefault="0056268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bookmarkStart w:id="1" w:name="_Hlk47605603"/>
      <w:bookmarkEnd w:id="1"/>
    </w:p>
    <w:p w14:paraId="3992FC53" w14:textId="77777777" w:rsidR="00562687" w:rsidRDefault="00BE5303">
      <w:pPr>
        <w:spacing w:after="280" w:line="240" w:lineRule="auto"/>
        <w:jc w:val="both"/>
        <w:rPr>
          <w:ins w:id="2" w:author="Olga Suarez Castro" w:date="2020-11-14T19:18:00Z"/>
          <w:rFonts w:ascii="Trebuchet MS" w:eastAsia="Trebuchet MS" w:hAnsi="Trebuchet MS" w:cs="Trebuchet MS"/>
          <w:color w:val="00000A"/>
          <w:sz w:val="24"/>
          <w:szCs w:val="24"/>
          <w:lang w:eastAsia="es-ES"/>
        </w:rPr>
      </w:pPr>
      <w:r>
        <w:rPr>
          <w:rFonts w:ascii="Trebuchet MS" w:eastAsia="Trebuchet MS" w:hAnsi="Trebuchet MS" w:cs="Trebuchet MS"/>
          <w:color w:val="00000A"/>
          <w:sz w:val="24"/>
          <w:szCs w:val="24"/>
          <w:lang w:eastAsia="es-ES"/>
        </w:rPr>
        <w:t xml:space="preserve">Cualquier modificación en el documento deberá autorizarse expresamente por el Área de </w:t>
      </w:r>
      <w:r>
        <w:rPr>
          <w:rFonts w:ascii="Trebuchet MS" w:eastAsia="Trebuchet MS" w:hAnsi="Trebuchet MS" w:cs="Trebuchet MS"/>
          <w:b/>
          <w:color w:val="00000A"/>
          <w:sz w:val="24"/>
          <w:szCs w:val="24"/>
          <w:lang w:eastAsia="es-ES"/>
        </w:rPr>
        <w:t>Asesoría Legal-Haya</w:t>
      </w:r>
      <w:r>
        <w:rPr>
          <w:rFonts w:ascii="Trebuchet MS" w:eastAsia="Trebuchet MS" w:hAnsi="Trebuchet MS" w:cs="Trebuchet MS"/>
          <w:color w:val="00000A"/>
          <w:sz w:val="24"/>
          <w:szCs w:val="24"/>
          <w:lang w:eastAsia="es-ES"/>
        </w:rPr>
        <w:t>.</w:t>
      </w:r>
    </w:p>
    <w:p w14:paraId="56E6BBC4" w14:textId="77777777" w:rsidR="00562687" w:rsidRDefault="00562687"/>
    <w:p w14:paraId="6CBE3035" w14:textId="77777777" w:rsidR="00562687" w:rsidRDefault="00562687"/>
    <w:p w14:paraId="574C5192" w14:textId="77777777" w:rsidR="00562687" w:rsidRDefault="00562687"/>
    <w:p w14:paraId="25E232AB" w14:textId="77777777" w:rsidR="00562687" w:rsidRDefault="00BE5303">
      <w:pPr>
        <w:rPr>
          <w:rFonts w:ascii="Trebuchet MS" w:hAnsi="Trebuchet MS" w:cs="Times New Roman"/>
          <w:sz w:val="24"/>
          <w:szCs w:val="24"/>
        </w:rPr>
      </w:pPr>
      <w:r>
        <w:rPr>
          <w:rStyle w:val="EnlacedeInternet"/>
          <w:rFonts w:ascii="Trebuchet MS" w:hAnsi="Trebuchet MS"/>
          <w:b/>
          <w:bCs/>
          <w:sz w:val="24"/>
          <w:szCs w:val="24"/>
        </w:rPr>
        <w:lastRenderedPageBreak/>
        <w:t xml:space="preserve">Firmado el documento de Reserva y junto con el </w:t>
      </w:r>
      <w:r>
        <w:rPr>
          <w:rStyle w:val="EnlacedeInternet"/>
          <w:rFonts w:ascii="Trebuchet MS" w:hAnsi="Trebuchet MS"/>
          <w:b/>
          <w:bCs/>
          <w:sz w:val="24"/>
          <w:szCs w:val="24"/>
        </w:rPr>
        <w:t>justificante de ingreso de la reserva</w:t>
      </w:r>
      <w:r>
        <w:rPr>
          <w:rFonts w:ascii="Trebuchet MS" w:hAnsi="Trebuchet MS" w:cs="Times New Roman"/>
          <w:sz w:val="24"/>
          <w:szCs w:val="24"/>
        </w:rPr>
        <w:t xml:space="preserve"> deberá ser remitido escaneado por correo a:</w:t>
      </w:r>
    </w:p>
    <w:p w14:paraId="71BEA1C9" w14:textId="77777777" w:rsidR="00562687" w:rsidRDefault="00BE5303">
      <w:pPr>
        <w:rPr>
          <w:rFonts w:ascii="Trebuchet MS" w:hAnsi="Trebuchet MS" w:cs="Times New Roman"/>
          <w:sz w:val="24"/>
          <w:szCs w:val="24"/>
        </w:rPr>
      </w:pPr>
      <w:hyperlink r:id="rId4">
        <w:r>
          <w:rPr>
            <w:rStyle w:val="EnlacedeInternet"/>
            <w:rFonts w:ascii="Trebuchet MS" w:hAnsi="Trebuchet MS"/>
            <w:sz w:val="24"/>
            <w:szCs w:val="24"/>
          </w:rPr>
          <w:t>reservashaya@haya.es</w:t>
        </w:r>
      </w:hyperlink>
      <w:r>
        <w:rPr>
          <w:rFonts w:ascii="Trebuchet MS" w:hAnsi="Trebuchet MS"/>
        </w:rPr>
        <w:t xml:space="preserve"> , </w:t>
      </w:r>
      <w:r>
        <w:rPr>
          <w:rFonts w:ascii="Trebuchet MS" w:hAnsi="Trebuchet MS" w:cs="Times New Roman"/>
          <w:sz w:val="24"/>
          <w:szCs w:val="24"/>
        </w:rPr>
        <w:t xml:space="preserve">con copia al Responsable Comercial, indicando en el asunto el </w:t>
      </w:r>
      <w:proofErr w:type="spellStart"/>
      <w:r>
        <w:rPr>
          <w:rFonts w:ascii="Trebuchet MS" w:hAnsi="Trebuchet MS" w:cs="Times New Roman"/>
          <w:sz w:val="24"/>
          <w:szCs w:val="24"/>
        </w:rPr>
        <w:t>nº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de oferta. </w:t>
      </w:r>
    </w:p>
    <w:p w14:paraId="395189CA" w14:textId="77777777" w:rsidR="00562687" w:rsidRDefault="00562687"/>
    <w:p w14:paraId="081FE846" w14:textId="77777777" w:rsidR="00562687" w:rsidRDefault="00BE5303">
      <w:pPr>
        <w:spacing w:after="28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En cuanto a los originales</w:t>
      </w:r>
      <w:r>
        <w:rPr>
          <w:rFonts w:ascii="Trebuchet MS" w:eastAsia="Trebuchet MS" w:hAnsi="Trebuchet MS" w:cs="Trebuchet MS"/>
          <w:sz w:val="24"/>
          <w:szCs w:val="24"/>
        </w:rPr>
        <w:t xml:space="preserve"> del documento de Arras/Reserva, uno se entregará al cliente, y el otro deberá remitirse por saca, a nombre de la gestoría asociada, al código de valija correspondiente para su archivo en el expediente:</w:t>
      </w:r>
    </w:p>
    <w:p w14:paraId="4B1E6965" w14:textId="77777777" w:rsidR="00562687" w:rsidRDefault="00562687"/>
    <w:tbl>
      <w:tblPr>
        <w:tblW w:w="7874" w:type="dxa"/>
        <w:jc w:val="center"/>
        <w:tblCellMar>
          <w:left w:w="78" w:type="dxa"/>
        </w:tblCellMar>
        <w:tblLook w:val="0400" w:firstRow="0" w:lastRow="0" w:firstColumn="0" w:lastColumn="0" w:noHBand="0" w:noVBand="1"/>
      </w:tblPr>
      <w:tblGrid>
        <w:gridCol w:w="4251"/>
        <w:gridCol w:w="3623"/>
      </w:tblGrid>
      <w:tr w:rsidR="00562687" w14:paraId="78BDFE28" w14:textId="77777777">
        <w:trPr>
          <w:jc w:val="center"/>
        </w:trPr>
        <w:tc>
          <w:tcPr>
            <w:tcW w:w="42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</w:tcPr>
          <w:p w14:paraId="68BE28B9" w14:textId="77777777" w:rsidR="00562687" w:rsidRDefault="00BE5303">
            <w:pPr>
              <w:spacing w:after="280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Gestoría asociada al expediente BK</w:t>
            </w:r>
          </w:p>
        </w:tc>
        <w:tc>
          <w:tcPr>
            <w:tcW w:w="36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left w:w="108" w:type="dxa"/>
            </w:tcMar>
          </w:tcPr>
          <w:p w14:paraId="622D23A9" w14:textId="77777777" w:rsidR="00562687" w:rsidRDefault="00BE5303">
            <w:pPr>
              <w:spacing w:after="280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Número de </w:t>
            </w:r>
            <w:r>
              <w:rPr>
                <w:rFonts w:ascii="Trebuchet MS" w:eastAsia="Trebuchet MS" w:hAnsi="Trebuchet MS" w:cs="Trebuchet MS"/>
              </w:rPr>
              <w:t>valija</w:t>
            </w:r>
          </w:p>
        </w:tc>
      </w:tr>
      <w:tr w:rsidR="00562687" w14:paraId="6EC9F6ED" w14:textId="77777777">
        <w:trPr>
          <w:jc w:val="center"/>
        </w:trPr>
        <w:tc>
          <w:tcPr>
            <w:tcW w:w="42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2BCC36B9" w14:textId="77777777" w:rsidR="00562687" w:rsidRDefault="00BE5303">
            <w:pPr>
              <w:spacing w:after="280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PINOS </w:t>
            </w:r>
          </w:p>
        </w:tc>
        <w:tc>
          <w:tcPr>
            <w:tcW w:w="36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</w:tcMar>
          </w:tcPr>
          <w:p w14:paraId="545C2A27" w14:textId="77777777" w:rsidR="00562687" w:rsidRDefault="00BE5303">
            <w:pPr>
              <w:spacing w:after="280"/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2038 9998</w:t>
            </w:r>
          </w:p>
        </w:tc>
      </w:tr>
      <w:tr w:rsidR="00562687" w14:paraId="7D09A76A" w14:textId="77777777">
        <w:trPr>
          <w:jc w:val="center"/>
        </w:trPr>
        <w:tc>
          <w:tcPr>
            <w:tcW w:w="42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5512DD5B" w14:textId="77777777" w:rsidR="00562687" w:rsidRDefault="00BE5303">
            <w:pPr>
              <w:spacing w:after="280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GUTIERREZ LABRADOR</w:t>
            </w:r>
          </w:p>
        </w:tc>
        <w:tc>
          <w:tcPr>
            <w:tcW w:w="36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</w:tcMar>
          </w:tcPr>
          <w:p w14:paraId="4FC2BE41" w14:textId="77777777" w:rsidR="00562687" w:rsidRDefault="00BE5303">
            <w:pPr>
              <w:spacing w:after="280"/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2038 1859</w:t>
            </w:r>
          </w:p>
        </w:tc>
      </w:tr>
      <w:tr w:rsidR="00562687" w14:paraId="37A479C8" w14:textId="77777777">
        <w:trPr>
          <w:jc w:val="center"/>
        </w:trPr>
        <w:tc>
          <w:tcPr>
            <w:tcW w:w="42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76688B9C" w14:textId="77777777" w:rsidR="00562687" w:rsidRDefault="00BE5303">
            <w:pPr>
              <w:spacing w:after="280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GARSA</w:t>
            </w:r>
          </w:p>
        </w:tc>
        <w:tc>
          <w:tcPr>
            <w:tcW w:w="36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</w:tcMar>
          </w:tcPr>
          <w:p w14:paraId="23C0D47D" w14:textId="77777777" w:rsidR="00562687" w:rsidRDefault="00BE5303">
            <w:pPr>
              <w:spacing w:after="280"/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2038 5753</w:t>
            </w:r>
          </w:p>
        </w:tc>
      </w:tr>
      <w:tr w:rsidR="00562687" w14:paraId="6AAAA4B0" w14:textId="77777777">
        <w:trPr>
          <w:jc w:val="center"/>
        </w:trPr>
        <w:tc>
          <w:tcPr>
            <w:tcW w:w="42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3BE0B43D" w14:textId="77777777" w:rsidR="00562687" w:rsidRDefault="00BE5303">
            <w:pPr>
              <w:spacing w:after="280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MONTALVO</w:t>
            </w:r>
          </w:p>
        </w:tc>
        <w:tc>
          <w:tcPr>
            <w:tcW w:w="36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</w:tcMar>
          </w:tcPr>
          <w:p w14:paraId="366F660C" w14:textId="77777777" w:rsidR="00562687" w:rsidRDefault="00BE5303">
            <w:pPr>
              <w:spacing w:after="280"/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2038 1728</w:t>
            </w:r>
          </w:p>
        </w:tc>
      </w:tr>
      <w:tr w:rsidR="00562687" w14:paraId="079EBEA1" w14:textId="77777777">
        <w:trPr>
          <w:jc w:val="center"/>
        </w:trPr>
        <w:tc>
          <w:tcPr>
            <w:tcW w:w="42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2F7CD4F9" w14:textId="77777777" w:rsidR="00562687" w:rsidRDefault="00BE5303">
            <w:pPr>
              <w:spacing w:after="280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UNIGES</w:t>
            </w:r>
          </w:p>
        </w:tc>
        <w:tc>
          <w:tcPr>
            <w:tcW w:w="36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</w:tcMar>
          </w:tcPr>
          <w:p w14:paraId="6303108C" w14:textId="77777777" w:rsidR="00562687" w:rsidRDefault="00BE5303">
            <w:pPr>
              <w:spacing w:after="280"/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2038 1757</w:t>
            </w:r>
          </w:p>
        </w:tc>
      </w:tr>
    </w:tbl>
    <w:p w14:paraId="7003CBF3" w14:textId="77777777" w:rsidR="00562687" w:rsidRDefault="00562687"/>
    <w:p w14:paraId="5CB42296" w14:textId="77777777" w:rsidR="00562687" w:rsidRDefault="00BE5303">
      <w:pPr>
        <w:spacing w:after="280"/>
        <w:jc w:val="both"/>
        <w:rPr>
          <w:ins w:id="3" w:author="Olga Suarez Castro" w:date="2020-11-14T19:23:00Z"/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Reiteramos que los plazos estipulados en el presente documento se consideran esenciales para la toma de decisión indicada por lo que tanto; (i) la ausencia de comunicación del Interesado para formalizar el documento de Arras/Reserva, como; (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) la ausencia</w:t>
      </w:r>
      <w:r>
        <w:rPr>
          <w:rFonts w:ascii="Trebuchet MS" w:eastAsia="Trebuchet MS" w:hAnsi="Trebuchet MS" w:cs="Trebuchet MS"/>
          <w:sz w:val="24"/>
          <w:szCs w:val="24"/>
        </w:rPr>
        <w:t xml:space="preserve"> de formalización del documento de Arras/Reserva, implicará la paralización en los trámites de la operación de venta, estando en disposición de la Propietaria del Inmueble de anular la presente oferta, y proceder a la tramitación de la siguiente. </w:t>
      </w:r>
    </w:p>
    <w:p w14:paraId="0C6B5980" w14:textId="77777777" w:rsidR="00DF1DF3" w:rsidRPr="00BE5303" w:rsidRDefault="00DF1DF3" w:rsidP="00DF1DF3">
      <w:pPr>
        <w:autoSpaceDE w:val="0"/>
        <w:autoSpaceDN w:val="0"/>
        <w:adjustRightInd w:val="0"/>
        <w:spacing w:after="0" w:line="240" w:lineRule="auto"/>
        <w:jc w:val="both"/>
        <w:rPr>
          <w:rStyle w:val="EnlacedeInternet"/>
          <w:rFonts w:ascii="Trebuchet MS" w:hAnsi="Trebuchet MS"/>
          <w:b/>
          <w:bCs/>
          <w:sz w:val="24"/>
          <w:szCs w:val="24"/>
          <w:u w:val="none"/>
        </w:rPr>
      </w:pPr>
      <w:r w:rsidRPr="00BE5303">
        <w:rPr>
          <w:rStyle w:val="EnlacedeInternet"/>
          <w:rFonts w:ascii="Trebuchet MS" w:hAnsi="Trebuchet MS"/>
          <w:b/>
          <w:bCs/>
          <w:sz w:val="24"/>
          <w:szCs w:val="24"/>
        </w:rPr>
        <w:t xml:space="preserve">Tras la formalización de la reserva, </w:t>
      </w:r>
      <w:r w:rsidRPr="00BE5303">
        <w:rPr>
          <w:rStyle w:val="EnlacedeInternet"/>
          <w:rFonts w:ascii="Trebuchet MS" w:hAnsi="Trebuchet MS"/>
          <w:b/>
          <w:bCs/>
          <w:sz w:val="24"/>
          <w:szCs w:val="24"/>
          <w:u w:val="none"/>
        </w:rPr>
        <w:t xml:space="preserve">si por cualquier motivo no se fuera a continuar con la </w:t>
      </w:r>
      <w:proofErr w:type="gramStart"/>
      <w:r w:rsidRPr="00BE5303">
        <w:rPr>
          <w:rStyle w:val="EnlacedeInternet"/>
          <w:rFonts w:ascii="Trebuchet MS" w:hAnsi="Trebuchet MS"/>
          <w:b/>
          <w:bCs/>
          <w:sz w:val="24"/>
          <w:szCs w:val="24"/>
          <w:u w:val="none"/>
        </w:rPr>
        <w:t>compraventa,  el</w:t>
      </w:r>
      <w:proofErr w:type="gramEnd"/>
      <w:r w:rsidRPr="00BE5303">
        <w:rPr>
          <w:rStyle w:val="EnlacedeInternet"/>
          <w:rFonts w:ascii="Trebuchet MS" w:hAnsi="Trebuchet MS"/>
          <w:b/>
          <w:bCs/>
          <w:sz w:val="24"/>
          <w:szCs w:val="24"/>
          <w:u w:val="none"/>
        </w:rPr>
        <w:t xml:space="preserve"> prescriptor deberá comunicar esta situación al Gestor de Formalización lo antes posible vía correo electrónico, detallando el motivo y manteniendo en copia al Gestor Comercial y anulacioneshaya@haya.es</w:t>
      </w:r>
    </w:p>
    <w:p w14:paraId="5A62BF60" w14:textId="77777777" w:rsidR="00562687" w:rsidRPr="00BE5303" w:rsidRDefault="00562687">
      <w:pPr>
        <w:rPr>
          <w:rStyle w:val="EnlacedeInternet"/>
          <w:rFonts w:ascii="Trebuchet MS" w:hAnsi="Trebuchet MS"/>
          <w:b/>
          <w:bCs/>
          <w:sz w:val="24"/>
          <w:szCs w:val="24"/>
          <w:u w:val="none"/>
        </w:rPr>
      </w:pPr>
    </w:p>
    <w:p w14:paraId="1954BA3E" w14:textId="77777777" w:rsidR="00562687" w:rsidRDefault="00BE5303">
      <w:pPr>
        <w:spacing w:after="280"/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b/>
          <w:sz w:val="24"/>
          <w:szCs w:val="24"/>
          <w:u w:val="single"/>
        </w:rPr>
        <w:t>ALTA EN NEO CLIENTES</w:t>
      </w:r>
    </w:p>
    <w:p w14:paraId="6279935F" w14:textId="77777777" w:rsidR="00562687" w:rsidRDefault="00BE5303">
      <w:pPr>
        <w:spacing w:after="28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La Oficina, deberá dar de </w:t>
      </w:r>
      <w:r>
        <w:rPr>
          <w:rFonts w:ascii="Trebuchet MS" w:eastAsia="Trebuchet MS" w:hAnsi="Trebuchet MS" w:cs="Trebuchet MS"/>
          <w:sz w:val="24"/>
          <w:szCs w:val="24"/>
        </w:rPr>
        <w:t>alta como cliente Grupo CaixaBank al comprador/es de la operación si la oferta aprobada corresponde un activo/lote cuyo propietario sea Grupo CaixaBank.</w:t>
      </w:r>
    </w:p>
    <w:p w14:paraId="6D177BDA" w14:textId="77777777" w:rsidR="00562687" w:rsidRDefault="00562687"/>
    <w:p w14:paraId="38F739F4" w14:textId="77777777" w:rsidR="00562687" w:rsidRDefault="00BE5303">
      <w:pPr>
        <w:spacing w:after="280"/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b/>
          <w:sz w:val="24"/>
          <w:szCs w:val="24"/>
          <w:u w:val="single"/>
        </w:rPr>
        <w:lastRenderedPageBreak/>
        <w:t xml:space="preserve">COBRO RESERVA/VENTA-TRANSACCIÓN NEO </w:t>
      </w:r>
    </w:p>
    <w:p w14:paraId="7F7724DF" w14:textId="77777777" w:rsidR="00562687" w:rsidRDefault="00BE5303">
      <w:pPr>
        <w:spacing w:after="28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Si el comprador no dispone de cuenta en Grupo CaixaBank y/o finan</w:t>
      </w:r>
      <w:r>
        <w:rPr>
          <w:rFonts w:ascii="Trebuchet MS" w:eastAsia="Trebuchet MS" w:hAnsi="Trebuchet MS" w:cs="Trebuchet MS"/>
          <w:sz w:val="24"/>
          <w:szCs w:val="24"/>
        </w:rPr>
        <w:t>cia otra entidad, el cobro se hará mediante cheque bancario o mediante transferencia bancaria a una cuenta bancaria titularidad de Grupo CaixaBank o de otra entidad.</w:t>
      </w:r>
    </w:p>
    <w:p w14:paraId="18CE7A0C" w14:textId="77777777" w:rsidR="00562687" w:rsidRDefault="00BE5303">
      <w:pPr>
        <w:spacing w:after="280"/>
        <w:jc w:val="both"/>
        <w:rPr>
          <w:del w:id="4" w:author="Ernesto Just Pla" w:date="2020-08-31T08:51:00Z"/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Si se trata de una operación financiada por Grupo CaixaBank o es cliente de Grupo CaixaBank, se realizará </w:t>
      </w:r>
      <w:r>
        <w:rPr>
          <w:rFonts w:ascii="Trebuchet MS" w:eastAsia="Trebuchet MS" w:hAnsi="Trebuchet MS" w:cs="Trebuchet MS"/>
          <w:b/>
          <w:sz w:val="24"/>
          <w:szCs w:val="24"/>
        </w:rPr>
        <w:t>SIEMPRE CARGO EN CUENTA</w:t>
      </w:r>
      <w:r>
        <w:rPr>
          <w:rFonts w:ascii="Trebuchet MS" w:eastAsia="Trebuchet MS" w:hAnsi="Trebuchet MS" w:cs="Trebuchet MS"/>
          <w:sz w:val="24"/>
          <w:szCs w:val="24"/>
        </w:rPr>
        <w:t xml:space="preserve">, utilizándose el documento que se imprime en ese momento, como justificante de cobro para adjuntar a la escritura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compraven</w:t>
      </w:r>
      <w:r>
        <w:rPr>
          <w:rFonts w:ascii="Trebuchet MS" w:eastAsia="Trebuchet MS" w:hAnsi="Trebuchet MS" w:cs="Trebuchet MS"/>
          <w:sz w:val="24"/>
          <w:szCs w:val="24"/>
        </w:rPr>
        <w:t>ta.</w:t>
      </w:r>
    </w:p>
    <w:p w14:paraId="442CDBBA" w14:textId="77777777" w:rsidR="00562687" w:rsidRDefault="00BE5303">
      <w:pPr>
        <w:spacing w:after="280"/>
        <w:jc w:val="both"/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b/>
          <w:sz w:val="24"/>
          <w:szCs w:val="24"/>
          <w:u w:val="single"/>
        </w:rPr>
        <w:t>LIMITACION</w:t>
      </w:r>
      <w:proofErr w:type="spellEnd"/>
      <w:r>
        <w:rPr>
          <w:rFonts w:ascii="Trebuchet MS" w:eastAsia="Trebuchet MS" w:hAnsi="Trebuchet MS" w:cs="Trebuchet MS"/>
          <w:b/>
          <w:sz w:val="24"/>
          <w:szCs w:val="24"/>
          <w:u w:val="single"/>
        </w:rPr>
        <w:t xml:space="preserve"> PAGOS EN EFECTIVO</w:t>
      </w:r>
    </w:p>
    <w:p w14:paraId="07F63F59" w14:textId="77777777" w:rsidR="00562687" w:rsidRDefault="00BE5303">
      <w:pPr>
        <w:spacing w:after="280"/>
        <w:jc w:val="both"/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sz w:val="24"/>
          <w:szCs w:val="24"/>
        </w:rPr>
        <w:t>Se recuerda que en cumplimiento del art. 7.1 de la Ley 7/2012, de 29 de octubre de modificación de la normativa tributaria y presupuestaria y de adecuación de la normativa financiera para la intensificación de las actuacion</w:t>
      </w:r>
      <w:r>
        <w:rPr>
          <w:rFonts w:ascii="Trebuchet MS" w:eastAsia="Trebuchet MS" w:hAnsi="Trebuchet MS" w:cs="Trebuchet MS"/>
          <w:sz w:val="24"/>
          <w:szCs w:val="24"/>
        </w:rPr>
        <w:t xml:space="preserve">es en la prevención y lucha contra el fraude, que, en el momento de la formalización de la reserva, </w:t>
      </w:r>
      <w:r>
        <w:rPr>
          <w:rFonts w:ascii="Trebuchet MS" w:eastAsia="Trebuchet MS" w:hAnsi="Trebuchet MS" w:cs="Trebuchet MS"/>
          <w:b/>
          <w:sz w:val="24"/>
          <w:szCs w:val="24"/>
          <w:u w:val="single"/>
        </w:rPr>
        <w:t>nunca se aceptarán pagos en efectivo.</w:t>
      </w:r>
    </w:p>
    <w:p w14:paraId="0CE8E578" w14:textId="77777777" w:rsidR="00562687" w:rsidRDefault="00BE5303">
      <w:pPr>
        <w:spacing w:after="280"/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b/>
          <w:sz w:val="24"/>
          <w:szCs w:val="24"/>
          <w:u w:val="single"/>
        </w:rPr>
        <w:t>TRAMITACIÓN DE LA ESCRITURA DE COMPRAVENTA</w:t>
      </w:r>
    </w:p>
    <w:p w14:paraId="5DB7DF8B" w14:textId="77777777" w:rsidR="00562687" w:rsidRDefault="00BE5303">
      <w:pPr>
        <w:spacing w:after="28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La coordinación de todos los trámites de la operación de venta será encarga</w:t>
      </w:r>
      <w:r>
        <w:rPr>
          <w:rFonts w:ascii="Trebuchet MS" w:eastAsia="Trebuchet MS" w:hAnsi="Trebuchet MS" w:cs="Trebuchet MS"/>
          <w:sz w:val="24"/>
          <w:szCs w:val="24"/>
        </w:rPr>
        <w:t xml:space="preserve">da a una gestoría de seguimiento, tutelada por el </w:t>
      </w:r>
      <w:r>
        <w:rPr>
          <w:rFonts w:ascii="Trebuchet MS" w:eastAsia="Trebuchet MS" w:hAnsi="Trebuchet MS" w:cs="Trebuchet MS"/>
          <w:b/>
          <w:sz w:val="24"/>
          <w:szCs w:val="24"/>
        </w:rPr>
        <w:t>Área de Asesoría Legal</w:t>
      </w:r>
      <w:r>
        <w:rPr>
          <w:rFonts w:ascii="Trebuchet MS" w:eastAsia="Trebuchet MS" w:hAnsi="Trebuchet MS" w:cs="Trebuchet MS"/>
          <w:sz w:val="24"/>
          <w:szCs w:val="24"/>
        </w:rPr>
        <w:t xml:space="preserve">. La intervención de esta Gestoría es necesaria e independiente de los trámites que realiza su Gestoría habitual para la financiación de la operación y no representa coste alguno para </w:t>
      </w:r>
      <w:r>
        <w:rPr>
          <w:rFonts w:ascii="Trebuchet MS" w:eastAsia="Trebuchet MS" w:hAnsi="Trebuchet MS" w:cs="Trebuchet MS"/>
          <w:sz w:val="24"/>
          <w:szCs w:val="24"/>
        </w:rPr>
        <w:t>el cliente.</w:t>
      </w:r>
    </w:p>
    <w:p w14:paraId="7207C51D" w14:textId="77777777" w:rsidR="00562687" w:rsidRDefault="00BE5303">
      <w:pPr>
        <w:spacing w:after="28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Asimismo, les indicamos que la operación de venta ha sido aprobada por el Comité de la Entidad en los términos recogidos en la presente comunicación en cuanto a titulares y demás condiciones.</w:t>
      </w:r>
    </w:p>
    <w:p w14:paraId="2F21DFC6" w14:textId="77777777" w:rsidR="00562687" w:rsidRDefault="00BE5303">
      <w:pPr>
        <w:spacing w:after="280"/>
        <w:jc w:val="both"/>
        <w:rPr>
          <w:rFonts w:ascii="Trebuchet MS" w:eastAsia="Trebuchet MS" w:hAnsi="Trebuchet MS" w:cs="Trebuchet MS"/>
          <w:b/>
          <w:sz w:val="24"/>
          <w:szCs w:val="24"/>
        </w:rPr>
      </w:pPr>
      <w:bookmarkStart w:id="5" w:name="_30j0zll"/>
      <w:bookmarkEnd w:id="5"/>
      <w:r>
        <w:rPr>
          <w:rFonts w:ascii="Trebuchet MS" w:eastAsia="Trebuchet MS" w:hAnsi="Trebuchet MS" w:cs="Trebuchet MS"/>
          <w:b/>
          <w:sz w:val="24"/>
          <w:szCs w:val="24"/>
        </w:rPr>
        <w:t>Cualquier modificación deberá ser solicitada por cor</w:t>
      </w:r>
      <w:r>
        <w:rPr>
          <w:rFonts w:ascii="Trebuchet MS" w:eastAsia="Trebuchet MS" w:hAnsi="Trebuchet MS" w:cs="Trebuchet MS"/>
          <w:b/>
          <w:sz w:val="24"/>
          <w:szCs w:val="24"/>
        </w:rPr>
        <w:t>reo electrónico y con tiempo suficiente a la Gestoría designada.</w:t>
      </w:r>
    </w:p>
    <w:p w14:paraId="41927AAF" w14:textId="77777777" w:rsidR="00562687" w:rsidRDefault="00BE5303">
      <w:pPr>
        <w:spacing w:after="280"/>
        <w:jc w:val="both"/>
      </w:pPr>
      <w:r>
        <w:rPr>
          <w:rFonts w:ascii="Trebuchet MS" w:eastAsia="Trebuchet MS" w:hAnsi="Trebuchet MS" w:cs="Trebuchet MS"/>
          <w:sz w:val="24"/>
          <w:szCs w:val="24"/>
        </w:rPr>
        <w:t>Quedamos a su disposición para cualquier consulta o aclaración. Saludos cordiales.</w:t>
      </w:r>
    </w:p>
    <w:p w14:paraId="2B79578E" w14:textId="77777777" w:rsidR="00562687" w:rsidRDefault="00562687"/>
    <w:p w14:paraId="69209D1A" w14:textId="77777777" w:rsidR="00562687" w:rsidRDefault="00562687"/>
    <w:p w14:paraId="2337E954" w14:textId="77777777" w:rsidR="00562687" w:rsidRDefault="00562687"/>
    <w:sectPr w:rsidR="00562687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lga Suarez Castro">
    <w15:presenceInfo w15:providerId="AD" w15:userId="S::osuarez@haya.es::d4a6aedc-1905-4d8f-bb91-3d007173fb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87"/>
    <w:rsid w:val="00562687"/>
    <w:rsid w:val="00BE5303"/>
    <w:rsid w:val="00CD3173"/>
    <w:rsid w:val="00DF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21CF8"/>
  <w15:docId w15:val="{43D22D85-CF6F-47EB-8B78-A18CB407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9E2AC3"/>
    <w:rPr>
      <w:rFonts w:ascii="Segoe UI" w:hAnsi="Segoe UI" w:cs="Segoe UI"/>
      <w:sz w:val="18"/>
      <w:szCs w:val="18"/>
    </w:rPr>
  </w:style>
  <w:style w:type="character" w:customStyle="1" w:styleId="EnlacedeInternet">
    <w:name w:val="Enlace de Internet"/>
    <w:basedOn w:val="Fuentedeprrafopredeter"/>
    <w:uiPriority w:val="99"/>
    <w:semiHidden/>
    <w:unhideWhenUsed/>
    <w:rsid w:val="009E2AC3"/>
    <w:rPr>
      <w:color w:val="0563C1" w:themeColor="hyperlink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9E2AC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semiHidden/>
    <w:unhideWhenUsed/>
    <w:qFormat/>
    <w:rsid w:val="009E2AC3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DF1D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mailto:reservashaya@haya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895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Suarez Castro</dc:creator>
  <dc:description/>
  <cp:lastModifiedBy>Olga Suarez Castro</cp:lastModifiedBy>
  <cp:revision>4</cp:revision>
  <dcterms:created xsi:type="dcterms:W3CDTF">2021-06-02T11:56:00Z</dcterms:created>
  <dcterms:modified xsi:type="dcterms:W3CDTF">2021-06-02T11:58:00Z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